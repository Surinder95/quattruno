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392" w:rsidRPr="00397392" w:rsidRDefault="00397392" w:rsidP="00397392">
      <w:pPr>
        <w:jc w:val="center"/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 xml:space="preserve">CSUN HUB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  <w:u w:val="single"/>
        </w:rPr>
        <w:t>BackLog</w:t>
      </w:r>
      <w:proofErr w:type="spellEnd"/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-----------------------------USER STORY------------------------------------------------</w:t>
      </w:r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 xml:space="preserve">1)Allow users to sign in with their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csun</w:t>
      </w:r>
      <w:proofErr w:type="spell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credentials.</w:t>
      </w:r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 xml:space="preserve">2)Use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csun</w:t>
      </w:r>
      <w:proofErr w:type="spell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email for main form of communication when buying, selling, renting</w:t>
      </w:r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3)User should be able to access all features from entry page</w:t>
      </w:r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4)For buying and selling, user can see postings from local users</w:t>
      </w:r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5) User should be able to view available carpoolers</w:t>
      </w:r>
    </w:p>
    <w:p w:rsidR="00397392" w:rsidRPr="00397392" w:rsidRDefault="00397392" w:rsidP="003973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6) User should be able to establish him/herself as carpooler to give out rides</w:t>
      </w: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---------------------------------------------------------------------------------------------------</w:t>
      </w:r>
    </w:p>
    <w:p w:rsidR="0027256E" w:rsidRDefault="00397392" w:rsidP="00397392">
      <w:pPr>
        <w:spacing w:after="240"/>
        <w:rPr>
          <w:ins w:id="0" w:author="Binissa, Abdulla Yosores" w:date="2019-01-30T14:19:00Z"/>
          <w:rFonts w:ascii="Times New Roman" w:eastAsia="Times New Roman" w:hAnsi="Times New Roman" w:cs="Times New Roman"/>
          <w:sz w:val="20"/>
          <w:szCs w:val="20"/>
        </w:rPr>
      </w:pPr>
      <w:r w:rsidRPr="00397392">
        <w:rPr>
          <w:rFonts w:ascii="Times New Roman" w:eastAsia="Times New Roman" w:hAnsi="Times New Roman" w:cs="Times New Roman"/>
          <w:sz w:val="20"/>
          <w:szCs w:val="20"/>
        </w:rPr>
        <w:br/>
      </w:r>
      <w:r w:rsidRPr="00397392">
        <w:rPr>
          <w:rFonts w:ascii="Times New Roman" w:eastAsia="Times New Roman" w:hAnsi="Times New Roman" w:cs="Times New Roman"/>
          <w:sz w:val="20"/>
          <w:szCs w:val="20"/>
        </w:rPr>
        <w:br/>
      </w:r>
      <w:r w:rsidR="0027256E">
        <w:rPr>
          <w:rFonts w:ascii="Times New Roman" w:eastAsia="Times New Roman" w:hAnsi="Times New Roman" w:cs="Times New Roman"/>
          <w:sz w:val="20"/>
          <w:szCs w:val="20"/>
        </w:rPr>
        <w:t xml:space="preserve">Testing change view history </w:t>
      </w:r>
    </w:p>
    <w:p w:rsidR="0027256E" w:rsidRPr="00397392" w:rsidRDefault="0027256E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ins w:id="1" w:author="Binissa, Abdulla Yosores" w:date="2019-01-30T14:19:00Z">
        <w:r>
          <w:rPr>
            <w:rFonts w:ascii="Times New Roman" w:eastAsia="Times New Roman" w:hAnsi="Times New Roman" w:cs="Times New Roman"/>
            <w:sz w:val="20"/>
            <w:szCs w:val="20"/>
          </w:rPr>
          <w:t>Hello</w:t>
        </w:r>
      </w:ins>
      <w:bookmarkStart w:id="2" w:name="_GoBack"/>
      <w:bookmarkEnd w:id="2"/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b/>
          <w:bCs/>
          <w:color w:val="000000"/>
          <w:sz w:val="22"/>
          <w:szCs w:val="22"/>
        </w:rPr>
        <w:t>-----These can be some broken down objectives to put in the sprint reviews excel sheet----</w:t>
      </w: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Gather tutorials and resources for learning the chosen development tools.</w:t>
      </w: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Brainstorm potential risks for early development drawbacks and set up mitigation methods.</w:t>
      </w: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 xml:space="preserve">Use bootstrap for UI or any 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Javascript</w:t>
      </w:r>
      <w:proofErr w:type="spellEnd"/>
      <w:r w:rsidRPr="00397392">
        <w:rPr>
          <w:rFonts w:ascii="Arial" w:hAnsi="Arial" w:cs="Times New Roman"/>
          <w:color w:val="000000"/>
          <w:sz w:val="22"/>
          <w:szCs w:val="22"/>
        </w:rPr>
        <w:t xml:space="preserve"> based frameworks that will make developing frontend easier.</w:t>
      </w:r>
    </w:p>
    <w:p w:rsidR="00397392" w:rsidRPr="00397392" w:rsidRDefault="00397392" w:rsidP="00397392">
      <w:pPr>
        <w:rPr>
          <w:rFonts w:ascii="Times New Roman" w:hAnsi="Times New Roman" w:cs="Times New Roman"/>
          <w:sz w:val="20"/>
          <w:szCs w:val="20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Use firebase to store notes/assignments</w:t>
      </w:r>
    </w:p>
    <w:p w:rsidR="00397392" w:rsidRDefault="00397392" w:rsidP="00397392">
      <w:pPr>
        <w:rPr>
          <w:rFonts w:ascii="Arial" w:hAnsi="Arial" w:cs="Times New Roman"/>
          <w:color w:val="000000"/>
          <w:sz w:val="22"/>
          <w:szCs w:val="22"/>
        </w:rPr>
      </w:pPr>
      <w:r w:rsidRPr="00397392">
        <w:rPr>
          <w:rFonts w:ascii="Arial" w:hAnsi="Arial" w:cs="Times New Roman"/>
          <w:color w:val="000000"/>
          <w:sz w:val="22"/>
          <w:szCs w:val="22"/>
        </w:rPr>
        <w:t>Set up version tracking with Freedcamp/</w:t>
      </w:r>
      <w:proofErr w:type="spellStart"/>
      <w:r w:rsidRPr="00397392">
        <w:rPr>
          <w:rFonts w:ascii="Arial" w:hAnsi="Arial" w:cs="Times New Roman"/>
          <w:color w:val="000000"/>
          <w:sz w:val="22"/>
          <w:szCs w:val="22"/>
        </w:rPr>
        <w:t>github</w:t>
      </w:r>
      <w:proofErr w:type="spellEnd"/>
    </w:p>
    <w:p w:rsidR="0027256E" w:rsidRDefault="0027256E" w:rsidP="00397392">
      <w:pPr>
        <w:rPr>
          <w:rFonts w:ascii="Times New Roman" w:hAnsi="Times New Roman" w:cs="Times New Roman"/>
          <w:sz w:val="20"/>
          <w:szCs w:val="20"/>
        </w:rPr>
      </w:pPr>
    </w:p>
    <w:p w:rsidR="0027256E" w:rsidRPr="00397392" w:rsidRDefault="0027256E" w:rsidP="00397392">
      <w:pPr>
        <w:rPr>
          <w:rFonts w:ascii="Times New Roman" w:hAnsi="Times New Roman" w:cs="Times New Roman"/>
          <w:sz w:val="20"/>
          <w:szCs w:val="20"/>
        </w:rPr>
      </w:pPr>
    </w:p>
    <w:p w:rsidR="00397392" w:rsidRPr="00397392" w:rsidRDefault="00397392" w:rsidP="00397392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F522BB" w:rsidRDefault="00F522BB"/>
    <w:sectPr w:rsidR="00F522BB" w:rsidSect="005E16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inissa, Abdulla Yosores">
    <w15:presenceInfo w15:providerId="AD" w15:userId="S-1-5-21-4154429234-3589065550-151913874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392"/>
    <w:rsid w:val="0027256E"/>
    <w:rsid w:val="00397392"/>
    <w:rsid w:val="005E16D2"/>
    <w:rsid w:val="00F5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9C2F6"/>
  <w14:defaultImageDpi w14:val="300"/>
  <w15:docId w15:val="{3917D002-0EA4-4E4B-97CB-2B41AE4C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392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CFE7E-D753-41B5-8769-D647A154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Surinder Singh</dc:creator>
  <cp:keywords/>
  <dc:description/>
  <cp:lastModifiedBy>Binissa, Abdulla Yosores</cp:lastModifiedBy>
  <cp:revision>2</cp:revision>
  <dcterms:created xsi:type="dcterms:W3CDTF">2019-01-28T02:10:00Z</dcterms:created>
  <dcterms:modified xsi:type="dcterms:W3CDTF">2019-01-30T22:19:00Z</dcterms:modified>
</cp:coreProperties>
</file>